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1C" w:rsidRDefault="004E321C" w:rsidP="004E321C">
      <w:pPr>
        <w:spacing w:after="0" w:line="240" w:lineRule="auto"/>
      </w:pPr>
      <w:bookmarkStart w:id="0" w:name="_GoBack"/>
      <w:bookmarkEnd w:id="0"/>
    </w:p>
    <w:tbl>
      <w:tblPr>
        <w:tblW w:w="459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4A0"/>
      </w:tblPr>
      <w:tblGrid>
        <w:gridCol w:w="2158"/>
        <w:gridCol w:w="7282"/>
      </w:tblGrid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hd w:val="clear" w:color="auto" w:fill="C0C0C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  <w:t xml:space="preserve">Supporting Documents: 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Pr="00CA71CE" w:rsidRDefault="00C664B5" w:rsidP="0002422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</w:rPr>
            </w:pPr>
            <w:r w:rsidRPr="00CA71CE">
              <w:rPr>
                <w:rStyle w:val="Hyperlink"/>
              </w:rPr>
              <w:t xml:space="preserve">\\hdc.mdsol.com\softwareinstallations\Hosting\DBA_SQL_Scripts\Rave\ </w:t>
            </w:r>
            <w:r w:rsidR="00182433" w:rsidRPr="00CA71CE">
              <w:rPr>
                <w:rStyle w:val="Hyperlink"/>
              </w:rPr>
              <w:t>SQL ServerConfiguration</w:t>
            </w:r>
            <w:r w:rsidR="0002422B" w:rsidRPr="00CA71CE">
              <w:rPr>
                <w:rStyle w:val="Hyperlink"/>
              </w:rPr>
              <w:t>Setting.SQL</w:t>
            </w:r>
          </w:p>
          <w:p w:rsidR="00417889" w:rsidRPr="00CA71CE" w:rsidRDefault="00C664B5" w:rsidP="0002422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</w:rPr>
            </w:pPr>
            <w:r w:rsidRPr="00CA71CE">
              <w:rPr>
                <w:rStyle w:val="Hyperlink"/>
              </w:rPr>
              <w:t xml:space="preserve">\\hdc.mdsol.com\softwareinstallations\Hosting\DBA_SQL_Scripts\Rave\ </w:t>
            </w:r>
            <w:r w:rsidR="00F238A2" w:rsidRPr="00CA71CE">
              <w:rPr>
                <w:rStyle w:val="Hyperlink"/>
              </w:rPr>
              <w:t>DatabaseFileGrowthAssignment.SQL</w:t>
            </w:r>
          </w:p>
          <w:p w:rsidR="0002422B" w:rsidRPr="00CA71CE" w:rsidRDefault="00C664B5" w:rsidP="0002422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</w:rPr>
            </w:pPr>
            <w:r w:rsidRPr="00CA71CE">
              <w:rPr>
                <w:rStyle w:val="Hyperlink"/>
              </w:rPr>
              <w:t xml:space="preserve">\\hdc.mdsol.com\softwareinstallations\Hosting\DBA_SQL_Scripts\Rave\ </w:t>
            </w:r>
            <w:r w:rsidR="0002422B" w:rsidRPr="00CA71CE">
              <w:rPr>
                <w:rStyle w:val="Hyperlink"/>
              </w:rPr>
              <w:t>Email Setup.SQL</w:t>
            </w:r>
          </w:p>
          <w:p w:rsidR="0002422B" w:rsidRPr="00CA71CE" w:rsidRDefault="00C664B5" w:rsidP="0002422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</w:rPr>
            </w:pPr>
            <w:r w:rsidRPr="00CA71CE">
              <w:rPr>
                <w:rStyle w:val="Hyperlink"/>
              </w:rPr>
              <w:t xml:space="preserve">\\hdc.mdsol.com\softwareinstallations\Hosting\DBA_SQL_Scripts\Rave\ </w:t>
            </w:r>
            <w:r w:rsidR="00F5169C" w:rsidRPr="00CA71CE">
              <w:rPr>
                <w:rStyle w:val="Hyperlink"/>
              </w:rPr>
              <w:t>Session</w:t>
            </w:r>
            <w:r w:rsidR="0002422B" w:rsidRPr="00CA71CE">
              <w:rPr>
                <w:rStyle w:val="Hyperlink"/>
              </w:rPr>
              <w:t>StateSetup.SQL</w:t>
            </w:r>
          </w:p>
          <w:p w:rsidR="00F03922" w:rsidRPr="00CA71CE" w:rsidRDefault="00C664B5" w:rsidP="00F0392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</w:rPr>
            </w:pPr>
            <w:r w:rsidRPr="00CA71CE">
              <w:rPr>
                <w:rStyle w:val="Hyperlink"/>
              </w:rPr>
              <w:t xml:space="preserve">\\hdc.mdsol.com\softwareinstallations\Hosting\DBA_SQL_Scripts\Rave\ </w:t>
            </w:r>
            <w:r w:rsidR="00E17CFD" w:rsidRPr="00CA71CE">
              <w:rPr>
                <w:rStyle w:val="Hyperlink"/>
              </w:rPr>
              <w:t>RaveMontioringJobSetup.SQL</w:t>
            </w:r>
          </w:p>
          <w:p w:rsidR="004E321C" w:rsidRPr="0002422B" w:rsidRDefault="00C664B5" w:rsidP="00F0392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A71CE">
              <w:rPr>
                <w:rStyle w:val="Hyperlink"/>
              </w:rPr>
              <w:t xml:space="preserve">\\hdc.mdsol.com\softwareinstallations\Hosting\DBA_SQL_Scripts\Rave\ </w:t>
            </w:r>
            <w:r w:rsidR="00F03922" w:rsidRPr="00CA71CE">
              <w:rPr>
                <w:rStyle w:val="Hyperlink"/>
              </w:rPr>
              <w:t>Pre-MaintenanceJobSetup.SQL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hd w:val="clear" w:color="auto" w:fill="C0C0C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  <w:t xml:space="preserve">Change Management Plan Title: 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F8490B" w:rsidP="0002422B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i/>
                <w:sz w:val="32"/>
                <w:szCs w:val="32"/>
                <w:u w:val="single"/>
              </w:rPr>
              <w:t>SQL Server setup Pre configuration script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hd w:val="clear" w:color="auto" w:fill="C0C0C0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</w:rPr>
              <w:t xml:space="preserve">Detailed steps of the Change: </w:t>
            </w:r>
          </w:p>
        </w:tc>
      </w:tr>
      <w:tr w:rsidR="004E321C" w:rsidTr="004E321C"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51D7" w:rsidRDefault="00F8490B" w:rsidP="004051D7">
            <w:r>
              <w:rPr>
                <w:b/>
              </w:rPr>
              <w:t>The below script needs to be included in the SQL Server Installation Qualification Automated Process.</w:t>
            </w:r>
            <w:r w:rsidR="004051D7">
              <w:t> </w:t>
            </w:r>
            <w:r w:rsidR="00D55932">
              <w:t xml:space="preserve"> </w:t>
            </w:r>
            <w:r w:rsidR="00D55932" w:rsidRPr="00D55932">
              <w:rPr>
                <w:b/>
              </w:rPr>
              <w:t>Execute the script in the same order.</w:t>
            </w:r>
          </w:p>
          <w:p w:rsidR="00F8490B" w:rsidRPr="00D55932" w:rsidRDefault="00EA54FB" w:rsidP="00D55932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  <w:szCs w:val="28"/>
                <w:u w:val="single"/>
              </w:rPr>
            </w:pPr>
            <w:r w:rsidRPr="00D55932">
              <w:rPr>
                <w:b/>
                <w:sz w:val="28"/>
                <w:szCs w:val="28"/>
                <w:u w:val="single"/>
              </w:rPr>
              <w:t>SQL SERVER  Configuration Parameters</w:t>
            </w:r>
            <w:r w:rsidR="00417889" w:rsidRPr="00D55932">
              <w:rPr>
                <w:b/>
                <w:sz w:val="28"/>
                <w:szCs w:val="28"/>
                <w:u w:val="single"/>
              </w:rPr>
              <w:t xml:space="preserve"> Update</w:t>
            </w:r>
            <w:r w:rsidRPr="00D55932">
              <w:rPr>
                <w:b/>
                <w:sz w:val="28"/>
                <w:szCs w:val="28"/>
                <w:u w:val="single"/>
              </w:rPr>
              <w:t>:</w:t>
            </w:r>
          </w:p>
          <w:p w:rsidR="00811602" w:rsidRDefault="00C664B5" w:rsidP="00C664B5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C664B5">
              <w:rPr>
                <w:sz w:val="28"/>
                <w:szCs w:val="28"/>
              </w:rPr>
              <w:t xml:space="preserve">Execute </w:t>
            </w:r>
            <w:r>
              <w:rPr>
                <w:sz w:val="28"/>
                <w:szCs w:val="28"/>
              </w:rPr>
              <w:t>“</w:t>
            </w:r>
            <w:r w:rsidRPr="00C664B5">
              <w:rPr>
                <w:sz w:val="28"/>
                <w:szCs w:val="28"/>
              </w:rPr>
              <w:t>SQL ServerConfigurationSetting.SQL</w:t>
            </w:r>
            <w:r>
              <w:rPr>
                <w:sz w:val="28"/>
                <w:szCs w:val="28"/>
              </w:rPr>
              <w:t>”</w:t>
            </w:r>
            <w:r w:rsidRPr="00C664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script from </w:t>
            </w:r>
            <w:hyperlink r:id="rId8" w:history="1">
              <w:r w:rsidRPr="000A794D">
                <w:rPr>
                  <w:rStyle w:val="Hyperlink"/>
                  <w:bCs/>
                  <w:sz w:val="32"/>
                  <w:szCs w:val="32"/>
                </w:rPr>
                <w:t>\\hdc.mdsol.com\softwareinstallations\Hosting\DBA_SQL_Scripts\Rave</w:t>
              </w:r>
            </w:hyperlink>
            <w:r w:rsidR="00995771">
              <w:rPr>
                <w:rStyle w:val="Hyperlink"/>
                <w:bCs/>
                <w:sz w:val="32"/>
                <w:szCs w:val="32"/>
              </w:rPr>
              <w:t>\</w:t>
            </w:r>
            <w:r>
              <w:rPr>
                <w:rStyle w:val="Hyperlink"/>
                <w:bCs/>
                <w:sz w:val="32"/>
                <w:szCs w:val="32"/>
              </w:rPr>
              <w:t xml:space="preserve"> </w:t>
            </w:r>
            <w:r w:rsidRPr="00C664B5">
              <w:rPr>
                <w:sz w:val="28"/>
                <w:szCs w:val="28"/>
              </w:rPr>
              <w:t>folder</w:t>
            </w:r>
            <w:r w:rsidR="00417889" w:rsidRPr="00C664B5">
              <w:rPr>
                <w:sz w:val="28"/>
                <w:szCs w:val="28"/>
              </w:rPr>
              <w:t xml:space="preserve"> </w:t>
            </w:r>
            <w:r w:rsidRPr="00C664B5">
              <w:rPr>
                <w:bCs/>
                <w:sz w:val="32"/>
                <w:szCs w:val="32"/>
              </w:rPr>
              <w:t xml:space="preserve">and </w:t>
            </w:r>
            <w:r w:rsidRPr="00C664B5">
              <w:rPr>
                <w:sz w:val="28"/>
                <w:szCs w:val="28"/>
              </w:rPr>
              <w:t>replace</w:t>
            </w:r>
            <w:r w:rsidR="00DE3300" w:rsidRPr="00C664B5">
              <w:rPr>
                <w:sz w:val="28"/>
                <w:szCs w:val="28"/>
              </w:rPr>
              <w:t xml:space="preserve"> </w:t>
            </w:r>
            <w:r w:rsidR="00417889" w:rsidRPr="00C664B5">
              <w:rPr>
                <w:sz w:val="28"/>
                <w:szCs w:val="28"/>
              </w:rPr>
              <w:t xml:space="preserve">the </w:t>
            </w:r>
            <w:r w:rsidR="00DE3300" w:rsidRPr="00C664B5">
              <w:rPr>
                <w:sz w:val="28"/>
                <w:szCs w:val="28"/>
              </w:rPr>
              <w:t xml:space="preserve">default </w:t>
            </w:r>
            <w:r w:rsidRPr="00C664B5">
              <w:rPr>
                <w:sz w:val="28"/>
                <w:szCs w:val="28"/>
              </w:rPr>
              <w:t xml:space="preserve">value </w:t>
            </w:r>
            <w:r>
              <w:rPr>
                <w:sz w:val="28"/>
                <w:szCs w:val="28"/>
              </w:rPr>
              <w:t xml:space="preserve">of </w:t>
            </w:r>
            <w:r w:rsidRPr="00C664B5">
              <w:rPr>
                <w:sz w:val="28"/>
                <w:szCs w:val="28"/>
              </w:rPr>
              <w:t>server</w:t>
            </w:r>
            <w:r w:rsidR="00417889" w:rsidRPr="00C664B5">
              <w:rPr>
                <w:sz w:val="28"/>
                <w:szCs w:val="28"/>
              </w:rPr>
              <w:t xml:space="preserve"> configuration parameter</w:t>
            </w:r>
            <w:r>
              <w:rPr>
                <w:sz w:val="28"/>
                <w:szCs w:val="28"/>
              </w:rPr>
              <w:t>(s)</w:t>
            </w:r>
            <w:r w:rsidR="00417889" w:rsidRPr="00C664B5">
              <w:rPr>
                <w:sz w:val="28"/>
                <w:szCs w:val="28"/>
              </w:rPr>
              <w:t xml:space="preserve">. </w:t>
            </w:r>
          </w:p>
          <w:p w:rsidR="00C664B5" w:rsidRDefault="00C664B5" w:rsidP="00C664B5">
            <w:pPr>
              <w:autoSpaceDE w:val="0"/>
              <w:autoSpaceDN w:val="0"/>
              <w:adjustRightInd w:val="0"/>
              <w:spacing w:after="0" w:line="240" w:lineRule="auto"/>
              <w:rPr>
                <w:ins w:id="1" w:author="template" w:date="2013-06-10T15:01:00Z"/>
              </w:rPr>
            </w:pPr>
          </w:p>
          <w:p w:rsidR="00EA54FB" w:rsidRPr="00D55932" w:rsidRDefault="00EA54FB" w:rsidP="00C664B5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  <w:szCs w:val="28"/>
                <w:u w:val="single"/>
              </w:rPr>
            </w:pPr>
            <w:r w:rsidRPr="00D55932">
              <w:rPr>
                <w:b/>
                <w:sz w:val="28"/>
                <w:szCs w:val="28"/>
                <w:u w:val="single"/>
              </w:rPr>
              <w:t>System Database(s) Initial size and growth Rate Setting:</w:t>
            </w:r>
          </w:p>
          <w:p w:rsidR="00DE3300" w:rsidRDefault="00DE3300" w:rsidP="004051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 w:rsidR="00C664B5">
              <w:rPr>
                <w:sz w:val="28"/>
                <w:szCs w:val="28"/>
              </w:rPr>
              <w:t>intial</w:t>
            </w:r>
            <w:proofErr w:type="spellEnd"/>
            <w:r>
              <w:rPr>
                <w:sz w:val="28"/>
                <w:szCs w:val="28"/>
              </w:rPr>
              <w:t xml:space="preserve"> size of database and database growth rate is very </w:t>
            </w:r>
            <w:r w:rsidR="00C664B5">
              <w:rPr>
                <w:sz w:val="28"/>
                <w:szCs w:val="28"/>
              </w:rPr>
              <w:t>minimal</w:t>
            </w:r>
            <w:r>
              <w:rPr>
                <w:sz w:val="28"/>
                <w:szCs w:val="28"/>
              </w:rPr>
              <w:t xml:space="preserve"> in default server setup. As MS recommen</w:t>
            </w:r>
            <w:r w:rsidR="00417889">
              <w:rPr>
                <w:sz w:val="28"/>
                <w:szCs w:val="28"/>
              </w:rPr>
              <w:t xml:space="preserve">ded, modify the size to 500 MB </w:t>
            </w:r>
            <w:r w:rsidR="00BD72B8">
              <w:rPr>
                <w:sz w:val="28"/>
                <w:szCs w:val="28"/>
              </w:rPr>
              <w:t>in order to</w:t>
            </w:r>
            <w:r w:rsidR="00417889">
              <w:rPr>
                <w:sz w:val="28"/>
                <w:szCs w:val="28"/>
              </w:rPr>
              <w:t xml:space="preserve"> </w:t>
            </w:r>
            <w:proofErr w:type="spellStart"/>
            <w:r w:rsidR="00417889">
              <w:rPr>
                <w:sz w:val="28"/>
                <w:szCs w:val="28"/>
              </w:rPr>
              <w:t>aviod</w:t>
            </w:r>
            <w:proofErr w:type="spellEnd"/>
            <w:r w:rsidR="00417889">
              <w:rPr>
                <w:sz w:val="28"/>
                <w:szCs w:val="28"/>
              </w:rPr>
              <w:t xml:space="preserve"> freq</w:t>
            </w:r>
            <w:r w:rsidR="00BD72B8">
              <w:rPr>
                <w:sz w:val="28"/>
                <w:szCs w:val="28"/>
              </w:rPr>
              <w:t>uent data or log file growth</w:t>
            </w:r>
            <w:r w:rsidR="00C664B5">
              <w:rPr>
                <w:sz w:val="28"/>
                <w:szCs w:val="28"/>
              </w:rPr>
              <w:t xml:space="preserve">, so, it won’t impact any </w:t>
            </w:r>
            <w:r w:rsidR="00BD72B8">
              <w:rPr>
                <w:sz w:val="28"/>
                <w:szCs w:val="28"/>
              </w:rPr>
              <w:t>database</w:t>
            </w:r>
            <w:r w:rsidR="00C664B5">
              <w:rPr>
                <w:sz w:val="28"/>
                <w:szCs w:val="28"/>
              </w:rPr>
              <w:t xml:space="preserve"> server</w:t>
            </w:r>
            <w:r w:rsidR="00BD72B8">
              <w:rPr>
                <w:sz w:val="28"/>
                <w:szCs w:val="28"/>
              </w:rPr>
              <w:t xml:space="preserve"> performance.</w:t>
            </w:r>
          </w:p>
          <w:p w:rsidR="00BD72B8" w:rsidRPr="00BD72B8" w:rsidRDefault="00BD72B8" w:rsidP="00BD72B8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Execute “</w:t>
            </w:r>
            <w:r>
              <w:rPr>
                <w:bCs/>
                <w:sz w:val="32"/>
                <w:szCs w:val="32"/>
              </w:rPr>
              <w:t>DatabaseFileGrowthAssignment.SQL”</w:t>
            </w:r>
            <w:r w:rsidR="00C664B5">
              <w:rPr>
                <w:bCs/>
                <w:sz w:val="32"/>
                <w:szCs w:val="32"/>
              </w:rPr>
              <w:t xml:space="preserve"> script from </w:t>
            </w:r>
            <w:hyperlink r:id="rId9" w:history="1">
              <w:r w:rsidR="00C664B5" w:rsidRPr="000A794D">
                <w:rPr>
                  <w:rStyle w:val="Hyperlink"/>
                  <w:bCs/>
                  <w:sz w:val="32"/>
                  <w:szCs w:val="32"/>
                </w:rPr>
                <w:t>\\hdc.mdsol.com\softwareinstallations\Hosting\DBA_SQL_Scripts</w:t>
              </w:r>
              <w:r w:rsidR="00C664B5" w:rsidRPr="000A794D">
                <w:rPr>
                  <w:rStyle w:val="Hyperlink"/>
                  <w:bCs/>
                  <w:sz w:val="32"/>
                  <w:szCs w:val="32"/>
                </w:rPr>
                <w:lastRenderedPageBreak/>
                <w:t>\Rave</w:t>
              </w:r>
            </w:hyperlink>
            <w:r w:rsidR="00995771" w:rsidRPr="00995771">
              <w:rPr>
                <w:rStyle w:val="Hyperlink"/>
              </w:rPr>
              <w:t>\</w:t>
            </w:r>
            <w:r w:rsidR="00C664B5">
              <w:rPr>
                <w:bCs/>
                <w:sz w:val="32"/>
                <w:szCs w:val="32"/>
              </w:rPr>
              <w:t xml:space="preserve"> folder</w:t>
            </w:r>
            <w:r>
              <w:rPr>
                <w:bCs/>
                <w:sz w:val="32"/>
                <w:szCs w:val="32"/>
              </w:rPr>
              <w:t xml:space="preserve"> and update the database file </w:t>
            </w:r>
            <w:r w:rsidR="00C664B5">
              <w:rPr>
                <w:bCs/>
                <w:sz w:val="32"/>
                <w:szCs w:val="32"/>
              </w:rPr>
              <w:t xml:space="preserve">initial and grow </w:t>
            </w:r>
            <w:r>
              <w:rPr>
                <w:bCs/>
                <w:sz w:val="32"/>
                <w:szCs w:val="32"/>
              </w:rPr>
              <w:t>size</w:t>
            </w:r>
            <w:r w:rsidR="00C664B5">
              <w:rPr>
                <w:bCs/>
                <w:sz w:val="32"/>
                <w:szCs w:val="32"/>
              </w:rPr>
              <w:t>s</w:t>
            </w:r>
            <w:r>
              <w:rPr>
                <w:bCs/>
                <w:sz w:val="32"/>
                <w:szCs w:val="32"/>
              </w:rPr>
              <w:t>.</w:t>
            </w:r>
          </w:p>
          <w:p w:rsidR="00BD72B8" w:rsidRDefault="00BD72B8" w:rsidP="00BD72B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</w:p>
          <w:p w:rsidR="00BD72B8" w:rsidRPr="00D55932" w:rsidRDefault="00BD72B8" w:rsidP="00C664B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D55932">
              <w:rPr>
                <w:b/>
                <w:bCs/>
                <w:sz w:val="32"/>
                <w:szCs w:val="32"/>
                <w:u w:val="single"/>
              </w:rPr>
              <w:t>Database Mail Setup:</w:t>
            </w:r>
          </w:p>
          <w:p w:rsidR="00E956BB" w:rsidRDefault="00227ED6" w:rsidP="00E956BB">
            <w:pPr>
              <w:rPr>
                <w:sz w:val="28"/>
                <w:szCs w:val="28"/>
              </w:rPr>
            </w:pPr>
            <w:r>
              <w:t xml:space="preserve">                </w:t>
            </w:r>
            <w:r w:rsidRPr="00BD72B8">
              <w:rPr>
                <w:sz w:val="28"/>
                <w:szCs w:val="28"/>
              </w:rPr>
              <w:t xml:space="preserve">Email setup is </w:t>
            </w:r>
            <w:r w:rsidR="00C664B5">
              <w:rPr>
                <w:sz w:val="28"/>
                <w:szCs w:val="28"/>
              </w:rPr>
              <w:t>a must one</w:t>
            </w:r>
            <w:r w:rsidR="00E956BB" w:rsidRPr="00BD72B8">
              <w:rPr>
                <w:sz w:val="28"/>
                <w:szCs w:val="28"/>
              </w:rPr>
              <w:t xml:space="preserve"> for</w:t>
            </w:r>
            <w:r w:rsidRPr="00BD72B8">
              <w:rPr>
                <w:sz w:val="28"/>
                <w:szCs w:val="28"/>
              </w:rPr>
              <w:t xml:space="preserve"> notifying </w:t>
            </w:r>
            <w:r w:rsidR="00BD72B8">
              <w:rPr>
                <w:sz w:val="28"/>
                <w:szCs w:val="28"/>
              </w:rPr>
              <w:t xml:space="preserve">IT-DBA group or </w:t>
            </w:r>
            <w:proofErr w:type="spellStart"/>
            <w:r w:rsidR="00E956BB">
              <w:rPr>
                <w:sz w:val="28"/>
                <w:szCs w:val="28"/>
              </w:rPr>
              <w:t>Medidata</w:t>
            </w:r>
            <w:proofErr w:type="spellEnd"/>
            <w:r w:rsidR="00E956BB">
              <w:rPr>
                <w:sz w:val="28"/>
                <w:szCs w:val="28"/>
              </w:rPr>
              <w:t xml:space="preserve"> (Internal) or</w:t>
            </w:r>
            <w:r w:rsidR="00BD72B8">
              <w:rPr>
                <w:sz w:val="28"/>
                <w:szCs w:val="28"/>
              </w:rPr>
              <w:t xml:space="preserve"> Client users</w:t>
            </w:r>
            <w:r w:rsidRPr="00BD72B8">
              <w:rPr>
                <w:sz w:val="28"/>
                <w:szCs w:val="28"/>
              </w:rPr>
              <w:t xml:space="preserve"> about job </w:t>
            </w:r>
            <w:r w:rsidR="00C664B5">
              <w:rPr>
                <w:sz w:val="28"/>
                <w:szCs w:val="28"/>
              </w:rPr>
              <w:t>completion</w:t>
            </w:r>
            <w:r w:rsidRPr="00BD72B8">
              <w:rPr>
                <w:sz w:val="28"/>
                <w:szCs w:val="28"/>
              </w:rPr>
              <w:t xml:space="preserve"> status. </w:t>
            </w:r>
          </w:p>
          <w:p w:rsidR="00BD72B8" w:rsidRPr="00E956BB" w:rsidRDefault="00BD72B8" w:rsidP="00E956B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32"/>
                <w:szCs w:val="32"/>
                <w:u w:val="single"/>
              </w:rPr>
            </w:pPr>
            <w:r w:rsidRPr="00E956BB">
              <w:rPr>
                <w:sz w:val="28"/>
                <w:szCs w:val="28"/>
              </w:rPr>
              <w:t>Execute “</w:t>
            </w:r>
            <w:r w:rsidRPr="00E956BB">
              <w:rPr>
                <w:bCs/>
                <w:sz w:val="32"/>
                <w:szCs w:val="32"/>
              </w:rPr>
              <w:t xml:space="preserve">Email Setup.SQL” script </w:t>
            </w:r>
            <w:r w:rsidR="00C664B5">
              <w:rPr>
                <w:bCs/>
                <w:sz w:val="32"/>
                <w:szCs w:val="32"/>
              </w:rPr>
              <w:t xml:space="preserve">from </w:t>
            </w:r>
            <w:hyperlink r:id="rId10" w:history="1">
              <w:r w:rsidR="00995771" w:rsidRPr="000A794D">
                <w:rPr>
                  <w:rStyle w:val="Hyperlink"/>
                  <w:bCs/>
                  <w:sz w:val="32"/>
                  <w:szCs w:val="32"/>
                </w:rPr>
                <w:t>\\hdc.mdsol.com\softwareinstallations\Hosting\DBA_SQL_Script\Rave</w:t>
              </w:r>
            </w:hyperlink>
            <w:r w:rsidR="00995771" w:rsidRPr="00995771">
              <w:rPr>
                <w:rStyle w:val="Hyperlink"/>
              </w:rPr>
              <w:t>\</w:t>
            </w:r>
            <w:r w:rsidR="00C664B5">
              <w:rPr>
                <w:bCs/>
                <w:sz w:val="32"/>
                <w:szCs w:val="32"/>
              </w:rPr>
              <w:t xml:space="preserve"> folder</w:t>
            </w:r>
            <w:r w:rsidR="00C664B5" w:rsidRPr="00E956BB">
              <w:rPr>
                <w:bCs/>
                <w:sz w:val="32"/>
                <w:szCs w:val="32"/>
              </w:rPr>
              <w:t xml:space="preserve"> </w:t>
            </w:r>
            <w:r w:rsidRPr="00E956BB">
              <w:rPr>
                <w:bCs/>
                <w:sz w:val="32"/>
                <w:szCs w:val="32"/>
              </w:rPr>
              <w:t>and setup the database email.</w:t>
            </w:r>
          </w:p>
          <w:p w:rsidR="00BD72B8" w:rsidRDefault="00BD72B8" w:rsidP="00BD72B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</w:p>
          <w:p w:rsidR="00BD72B8" w:rsidRPr="00D55932" w:rsidRDefault="00BD72B8" w:rsidP="00C664B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D55932">
              <w:rPr>
                <w:b/>
                <w:bCs/>
                <w:sz w:val="32"/>
                <w:szCs w:val="32"/>
                <w:u w:val="single"/>
              </w:rPr>
              <w:t>Session State Database Setup:</w:t>
            </w:r>
          </w:p>
          <w:p w:rsidR="00BD72B8" w:rsidRPr="00F5169C" w:rsidRDefault="00F5169C" w:rsidP="00BD72B8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bCs/>
                <w:sz w:val="32"/>
                <w:szCs w:val="32"/>
              </w:rPr>
              <w:t xml:space="preserve">         </w:t>
            </w:r>
            <w:r w:rsidRPr="00F5169C">
              <w:rPr>
                <w:sz w:val="28"/>
                <w:szCs w:val="28"/>
              </w:rPr>
              <w:t xml:space="preserve"> </w:t>
            </w:r>
            <w:r w:rsidR="00BD72B8" w:rsidRPr="00F5169C">
              <w:rPr>
                <w:sz w:val="28"/>
                <w:szCs w:val="28"/>
              </w:rPr>
              <w:t>Rave session maintains in the database called “</w:t>
            </w:r>
            <w:proofErr w:type="spellStart"/>
            <w:r w:rsidR="00BD72B8" w:rsidRPr="00F5169C">
              <w:rPr>
                <w:b/>
                <w:sz w:val="28"/>
                <w:szCs w:val="28"/>
              </w:rPr>
              <w:t>ASPState</w:t>
            </w:r>
            <w:proofErr w:type="spellEnd"/>
            <w:r w:rsidR="00BD72B8" w:rsidRPr="00F5169C">
              <w:rPr>
                <w:sz w:val="28"/>
                <w:szCs w:val="28"/>
              </w:rPr>
              <w:t xml:space="preserve">” database. This database is a </w:t>
            </w:r>
            <w:r w:rsidR="00F676D4" w:rsidRPr="00F676D4">
              <w:rPr>
                <w:sz w:val="28"/>
                <w:szCs w:val="28"/>
              </w:rPr>
              <w:t>mandatory</w:t>
            </w:r>
            <w:r w:rsidR="00BD72B8" w:rsidRPr="00F5169C">
              <w:rPr>
                <w:sz w:val="28"/>
                <w:szCs w:val="28"/>
              </w:rPr>
              <w:t xml:space="preserve"> one for all the Rave database(s). </w:t>
            </w:r>
          </w:p>
          <w:p w:rsidR="00F5169C" w:rsidRPr="0002422B" w:rsidRDefault="00BD72B8" w:rsidP="00F5169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F5169C">
              <w:rPr>
                <w:sz w:val="28"/>
                <w:szCs w:val="28"/>
              </w:rPr>
              <w:t>Execute “</w:t>
            </w:r>
            <w:r w:rsidR="00F5169C">
              <w:rPr>
                <w:bCs/>
                <w:sz w:val="32"/>
                <w:szCs w:val="32"/>
              </w:rPr>
              <w:t>SessionStateSetup.SQL” script</w:t>
            </w:r>
            <w:r w:rsidR="00995771">
              <w:rPr>
                <w:bCs/>
                <w:sz w:val="32"/>
                <w:szCs w:val="32"/>
              </w:rPr>
              <w:t xml:space="preserve"> from </w:t>
            </w:r>
            <w:hyperlink r:id="rId11" w:history="1">
              <w:r w:rsidR="00995771" w:rsidRPr="000A794D">
                <w:rPr>
                  <w:rStyle w:val="Hyperlink"/>
                  <w:bCs/>
                  <w:sz w:val="32"/>
                  <w:szCs w:val="32"/>
                </w:rPr>
                <w:t>\\hdc.mdsol.com\softwareinstallations\Hosting\DBA_SQL_Script\Rave</w:t>
              </w:r>
            </w:hyperlink>
            <w:r w:rsidR="00995771" w:rsidRPr="00995771">
              <w:rPr>
                <w:rStyle w:val="Hyperlink"/>
              </w:rPr>
              <w:t>\</w:t>
            </w:r>
            <w:r w:rsidR="00995771">
              <w:rPr>
                <w:bCs/>
                <w:sz w:val="32"/>
                <w:szCs w:val="32"/>
              </w:rPr>
              <w:t xml:space="preserve"> folder</w:t>
            </w:r>
            <w:r w:rsidR="00F5169C">
              <w:rPr>
                <w:bCs/>
                <w:sz w:val="32"/>
                <w:szCs w:val="32"/>
              </w:rPr>
              <w:t xml:space="preserve"> and setup the session state database.</w:t>
            </w:r>
          </w:p>
          <w:p w:rsidR="00270489" w:rsidRDefault="00270489" w:rsidP="00227ED6"/>
          <w:p w:rsidR="00FE67FF" w:rsidRPr="00D55932" w:rsidRDefault="00E17CFD" w:rsidP="00C664B5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  <w:szCs w:val="28"/>
                <w:u w:val="single"/>
              </w:rPr>
            </w:pPr>
            <w:r w:rsidRPr="00D55932">
              <w:rPr>
                <w:b/>
                <w:sz w:val="28"/>
                <w:szCs w:val="28"/>
                <w:u w:val="single"/>
              </w:rPr>
              <w:t xml:space="preserve">Rave </w:t>
            </w:r>
            <w:r w:rsidR="00FE67FF" w:rsidRPr="00D55932">
              <w:rPr>
                <w:b/>
                <w:sz w:val="28"/>
                <w:szCs w:val="28"/>
                <w:u w:val="single"/>
              </w:rPr>
              <w:t xml:space="preserve">Monitoring </w:t>
            </w:r>
            <w:r w:rsidRPr="00D55932">
              <w:rPr>
                <w:b/>
                <w:sz w:val="28"/>
                <w:szCs w:val="28"/>
                <w:u w:val="single"/>
              </w:rPr>
              <w:t>Job(s)</w:t>
            </w:r>
            <w:r w:rsidR="00FE67FF" w:rsidRPr="00D55932">
              <w:rPr>
                <w:b/>
                <w:sz w:val="28"/>
                <w:szCs w:val="28"/>
                <w:u w:val="single"/>
              </w:rPr>
              <w:t xml:space="preserve"> Setup</w:t>
            </w:r>
            <w:r w:rsidRPr="00D55932">
              <w:rPr>
                <w:b/>
                <w:sz w:val="28"/>
                <w:szCs w:val="28"/>
                <w:u w:val="single"/>
              </w:rPr>
              <w:t xml:space="preserve">  :</w:t>
            </w:r>
          </w:p>
          <w:p w:rsidR="00FE67FF" w:rsidRDefault="00995771" w:rsidP="00227E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RND team requested to </w:t>
            </w:r>
            <w:r w:rsidR="00E17CFD">
              <w:rPr>
                <w:sz w:val="28"/>
                <w:szCs w:val="28"/>
              </w:rPr>
              <w:t xml:space="preserve">setup few SQL jobs </w:t>
            </w:r>
            <w:r>
              <w:rPr>
                <w:sz w:val="28"/>
                <w:szCs w:val="28"/>
              </w:rPr>
              <w:t>and proactively monitor the</w:t>
            </w:r>
            <w:r w:rsidR="00E17CFD">
              <w:rPr>
                <w:sz w:val="28"/>
                <w:szCs w:val="28"/>
              </w:rPr>
              <w:t xml:space="preserve"> Rave functionality before </w:t>
            </w:r>
            <w:proofErr w:type="spellStart"/>
            <w:r w:rsidR="00E17CFD">
              <w:rPr>
                <w:sz w:val="28"/>
                <w:szCs w:val="28"/>
              </w:rPr>
              <w:t>esculating</w:t>
            </w:r>
            <w:proofErr w:type="spellEnd"/>
            <w:r w:rsidR="00E17CFD">
              <w:rPr>
                <w:sz w:val="28"/>
                <w:szCs w:val="28"/>
              </w:rPr>
              <w:t xml:space="preserve"> by </w:t>
            </w:r>
            <w:r>
              <w:rPr>
                <w:sz w:val="28"/>
                <w:szCs w:val="28"/>
              </w:rPr>
              <w:t>customer.</w:t>
            </w:r>
          </w:p>
          <w:p w:rsidR="00E17CFD" w:rsidRDefault="00E17CFD" w:rsidP="00E17CFD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Execute “</w:t>
            </w:r>
            <w:r w:rsidRPr="00E17CFD">
              <w:rPr>
                <w:bCs/>
                <w:sz w:val="32"/>
                <w:szCs w:val="32"/>
              </w:rPr>
              <w:t>Rave</w:t>
            </w:r>
            <w:r>
              <w:rPr>
                <w:bCs/>
                <w:sz w:val="32"/>
                <w:szCs w:val="32"/>
              </w:rPr>
              <w:t xml:space="preserve">MontioringJobSetup.SQL” script </w:t>
            </w:r>
            <w:r w:rsidR="00995771">
              <w:rPr>
                <w:bCs/>
                <w:sz w:val="32"/>
                <w:szCs w:val="32"/>
              </w:rPr>
              <w:t xml:space="preserve">from </w:t>
            </w:r>
            <w:hyperlink r:id="rId12" w:history="1">
              <w:r w:rsidR="00995771" w:rsidRPr="000A794D">
                <w:rPr>
                  <w:rStyle w:val="Hyperlink"/>
                  <w:bCs/>
                  <w:sz w:val="32"/>
                  <w:szCs w:val="32"/>
                </w:rPr>
                <w:t>\\hdc.mdsol.com\softwareinstallations\Hosting\DBA_SQL_Script\Rave</w:t>
              </w:r>
            </w:hyperlink>
            <w:r w:rsidR="00F33445" w:rsidRPr="00995771">
              <w:rPr>
                <w:rStyle w:val="Hyperlink"/>
              </w:rPr>
              <w:t>\</w:t>
            </w:r>
            <w:r w:rsidR="00F33445">
              <w:rPr>
                <w:bCs/>
                <w:sz w:val="32"/>
                <w:szCs w:val="32"/>
              </w:rPr>
              <w:t xml:space="preserve"> folder</w:t>
            </w:r>
            <w:r w:rsidR="00995771">
              <w:rPr>
                <w:bCs/>
                <w:sz w:val="32"/>
                <w:szCs w:val="32"/>
              </w:rPr>
              <w:t xml:space="preserve"> and setup the</w:t>
            </w:r>
            <w:r>
              <w:rPr>
                <w:bCs/>
                <w:sz w:val="32"/>
                <w:szCs w:val="32"/>
              </w:rPr>
              <w:t xml:space="preserve"> Rave monitoring jobs.</w:t>
            </w:r>
          </w:p>
          <w:p w:rsidR="003271A5" w:rsidRPr="00E17CFD" w:rsidRDefault="003271A5" w:rsidP="003271A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bCs/>
                <w:sz w:val="32"/>
                <w:szCs w:val="32"/>
              </w:rPr>
            </w:pPr>
          </w:p>
          <w:p w:rsidR="008D612B" w:rsidRPr="00D55932" w:rsidRDefault="00E17CFD" w:rsidP="00C664B5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  <w:szCs w:val="28"/>
                <w:u w:val="single"/>
              </w:rPr>
            </w:pPr>
            <w:r w:rsidRPr="00D55932">
              <w:rPr>
                <w:b/>
                <w:sz w:val="28"/>
                <w:szCs w:val="28"/>
                <w:u w:val="single"/>
              </w:rPr>
              <w:t xml:space="preserve">Other Maintenance </w:t>
            </w:r>
            <w:r w:rsidR="008D612B" w:rsidRPr="00D55932">
              <w:rPr>
                <w:b/>
                <w:sz w:val="28"/>
                <w:szCs w:val="28"/>
                <w:u w:val="single"/>
              </w:rPr>
              <w:t xml:space="preserve">Job setup: </w:t>
            </w:r>
          </w:p>
          <w:p w:rsidR="008D612B" w:rsidRPr="00F03922" w:rsidRDefault="003271A5" w:rsidP="00417128">
            <w:pPr>
              <w:rPr>
                <w:sz w:val="28"/>
                <w:szCs w:val="28"/>
              </w:rPr>
            </w:pPr>
            <w:r w:rsidRPr="00F03922">
              <w:rPr>
                <w:sz w:val="28"/>
                <w:szCs w:val="28"/>
              </w:rPr>
              <w:lastRenderedPageBreak/>
              <w:t xml:space="preserve">The below maintenance jobs are </w:t>
            </w:r>
            <w:r w:rsidR="00F33445" w:rsidRPr="00F33445">
              <w:rPr>
                <w:sz w:val="28"/>
                <w:szCs w:val="28"/>
              </w:rPr>
              <w:t>mandatory</w:t>
            </w:r>
            <w:r w:rsidRPr="00F03922">
              <w:rPr>
                <w:sz w:val="28"/>
                <w:szCs w:val="28"/>
              </w:rPr>
              <w:t xml:space="preserve"> </w:t>
            </w:r>
            <w:r w:rsidR="00F33445">
              <w:rPr>
                <w:sz w:val="28"/>
                <w:szCs w:val="28"/>
              </w:rPr>
              <w:t>job per server.</w:t>
            </w:r>
            <w:r w:rsidR="008D612B" w:rsidRPr="00F03922">
              <w:rPr>
                <w:sz w:val="28"/>
                <w:szCs w:val="28"/>
              </w:rPr>
              <w:t xml:space="preserve"> The job </w:t>
            </w:r>
            <w:r w:rsidRPr="00F03922">
              <w:rPr>
                <w:sz w:val="28"/>
                <w:szCs w:val="28"/>
              </w:rPr>
              <w:t>lists are</w:t>
            </w:r>
            <w:r w:rsidR="008D612B" w:rsidRPr="00F03922">
              <w:rPr>
                <w:sz w:val="28"/>
                <w:szCs w:val="28"/>
              </w:rPr>
              <w:t xml:space="preserve"> </w:t>
            </w:r>
          </w:p>
          <w:p w:rsidR="008D612B" w:rsidRPr="00F03922" w:rsidRDefault="008D612B" w:rsidP="008D612B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F03922">
              <w:rPr>
                <w:sz w:val="28"/>
                <w:szCs w:val="28"/>
              </w:rPr>
              <w:t>Update statistics</w:t>
            </w:r>
          </w:p>
          <w:p w:rsidR="008D612B" w:rsidRPr="00F03922" w:rsidRDefault="008D612B" w:rsidP="008D612B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F03922">
              <w:rPr>
                <w:sz w:val="28"/>
                <w:szCs w:val="28"/>
              </w:rPr>
              <w:t>Database server Resource Monitoring</w:t>
            </w:r>
            <w:r w:rsidR="00F307A5" w:rsidRPr="00F03922">
              <w:rPr>
                <w:sz w:val="28"/>
                <w:szCs w:val="28"/>
              </w:rPr>
              <w:t xml:space="preserve"> and block monitoring</w:t>
            </w:r>
          </w:p>
          <w:p w:rsidR="003271A5" w:rsidRPr="00F03922" w:rsidRDefault="003271A5" w:rsidP="008D612B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proofErr w:type="spellStart"/>
            <w:r w:rsidRPr="00F03922">
              <w:rPr>
                <w:sz w:val="28"/>
                <w:szCs w:val="28"/>
              </w:rPr>
              <w:t>DatabaseLog</w:t>
            </w:r>
            <w:proofErr w:type="spellEnd"/>
            <w:r w:rsidRPr="00F03922">
              <w:rPr>
                <w:sz w:val="28"/>
                <w:szCs w:val="28"/>
              </w:rPr>
              <w:t xml:space="preserve"> file shrink job</w:t>
            </w:r>
          </w:p>
          <w:p w:rsidR="008D612B" w:rsidRDefault="008D612B" w:rsidP="006131BC">
            <w:pPr>
              <w:pStyle w:val="ListParagraph"/>
            </w:pPr>
          </w:p>
          <w:p w:rsidR="00F307A5" w:rsidRDefault="00F03922" w:rsidP="00F334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</w:rPr>
            </w:pPr>
            <w:r w:rsidRPr="00F03922">
              <w:rPr>
                <w:sz w:val="28"/>
                <w:szCs w:val="28"/>
              </w:rPr>
              <w:t xml:space="preserve">Execute “Pre-MaintenanceJobSetup.SQL” </w:t>
            </w:r>
            <w:r w:rsidR="00F33445">
              <w:rPr>
                <w:bCs/>
                <w:sz w:val="32"/>
                <w:szCs w:val="32"/>
              </w:rPr>
              <w:t xml:space="preserve">script from </w:t>
            </w:r>
            <w:hyperlink r:id="rId13" w:history="1">
              <w:r w:rsidR="00F33445" w:rsidRPr="000A794D">
                <w:rPr>
                  <w:rStyle w:val="Hyperlink"/>
                  <w:bCs/>
                  <w:sz w:val="32"/>
                  <w:szCs w:val="32"/>
                </w:rPr>
                <w:t>\\hdc.mdsol.com\softwareinstallations\Hosting\DBA_SQL_Script\Rave</w:t>
              </w:r>
              <w:r w:rsidR="00F33445" w:rsidRPr="000A794D">
                <w:rPr>
                  <w:rStyle w:val="Hyperlink"/>
                </w:rPr>
                <w:t>\</w:t>
              </w:r>
            </w:hyperlink>
            <w:r w:rsidR="00F33445">
              <w:rPr>
                <w:rStyle w:val="Hyperlink"/>
              </w:rPr>
              <w:t xml:space="preserve"> </w:t>
            </w:r>
            <w:r w:rsidRPr="00F03922">
              <w:rPr>
                <w:sz w:val="28"/>
                <w:szCs w:val="28"/>
              </w:rPr>
              <w:t xml:space="preserve"> </w:t>
            </w:r>
            <w:r w:rsidR="00F33445">
              <w:rPr>
                <w:sz w:val="28"/>
                <w:szCs w:val="28"/>
              </w:rPr>
              <w:t xml:space="preserve">folder </w:t>
            </w:r>
            <w:r w:rsidRPr="00F03922">
              <w:rPr>
                <w:sz w:val="28"/>
                <w:szCs w:val="28"/>
              </w:rPr>
              <w:t>and setup the PRE maintenance jobs.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Expected Results: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230F4" w:rsidRPr="009230F4" w:rsidRDefault="009230F4" w:rsidP="009230F4">
            <w:pPr>
              <w:pStyle w:val="right2cellrow"/>
              <w:rPr>
                <w:sz w:val="20"/>
                <w:szCs w:val="20"/>
              </w:rPr>
            </w:pPr>
          </w:p>
          <w:p w:rsidR="004051D7" w:rsidRPr="004051D7" w:rsidRDefault="004051D7" w:rsidP="004051D7">
            <w:pPr>
              <w:pStyle w:val="right2cellrow"/>
              <w:rPr>
                <w:sz w:val="20"/>
                <w:szCs w:val="20"/>
              </w:rPr>
            </w:pPr>
          </w:p>
          <w:p w:rsidR="004E321C" w:rsidRDefault="006131BC" w:rsidP="004051D7">
            <w:pPr>
              <w:pStyle w:val="right2cellrow"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Executed successfully </w:t>
            </w:r>
            <w:proofErr w:type="spellStart"/>
            <w:r>
              <w:rPr>
                <w:sz w:val="20"/>
                <w:szCs w:val="20"/>
              </w:rPr>
              <w:t>with out</w:t>
            </w:r>
            <w:proofErr w:type="spellEnd"/>
            <w:r>
              <w:rPr>
                <w:sz w:val="20"/>
                <w:szCs w:val="20"/>
              </w:rPr>
              <w:t xml:space="preserve"> any errors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Risk level: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C466C" w:rsidP="004C466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NONE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Risk Description: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C466C" w:rsidP="004C466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NONE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</w:p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Preventative Plan: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C757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NONE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Contingency Plan Details: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6131BC" w:rsidP="004C466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Re-install the SQL server setup.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Trigger Point: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4E321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4E321C" w:rsidRDefault="004C466C" w:rsidP="006131BC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If </w:t>
            </w:r>
            <w:r w:rsidR="006131BC">
              <w:rPr>
                <w:rFonts w:ascii="Verdana" w:eastAsia="Times New Roman" w:hAnsi="Verdana" w:cs="Times New Roman"/>
                <w:sz w:val="20"/>
                <w:szCs w:val="20"/>
              </w:rPr>
              <w:t>SQL server services unable to start</w:t>
            </w:r>
          </w:p>
        </w:tc>
      </w:tr>
      <w:tr w:rsidR="004E321C" w:rsidTr="00167892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7E3D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Test Plan Executed by: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E321C" w:rsidRDefault="007E3D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Peer DBA</w:t>
            </w:r>
          </w:p>
        </w:tc>
      </w:tr>
      <w:tr w:rsidR="004E321C" w:rsidTr="004E321C">
        <w:tc>
          <w:tcPr>
            <w:tcW w:w="1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E321C" w:rsidRDefault="004E321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Testing Steps: </w:t>
            </w:r>
          </w:p>
        </w:tc>
        <w:tc>
          <w:tcPr>
            <w:tcW w:w="38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051D7" w:rsidRPr="004051D7" w:rsidRDefault="004051D7" w:rsidP="004051D7">
            <w:pPr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4E321C" w:rsidRDefault="004C466C" w:rsidP="00FD7860">
            <w:pPr>
              <w:spacing w:after="0" w:line="240" w:lineRule="auto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Other DBA</w:t>
            </w:r>
            <w:r w:rsidR="004051D7" w:rsidRPr="004051D7">
              <w:rPr>
                <w:rFonts w:ascii="Verdana" w:hAnsi="Verdana" w:cs="Verdana"/>
                <w:sz w:val="20"/>
                <w:szCs w:val="20"/>
              </w:rPr>
              <w:t xml:space="preserve"> confirm that </w:t>
            </w:r>
            <w:r w:rsidR="006131BC">
              <w:rPr>
                <w:rFonts w:ascii="Verdana" w:hAnsi="Verdana" w:cs="Verdana"/>
                <w:sz w:val="20"/>
                <w:szCs w:val="20"/>
              </w:rPr>
              <w:t>S</w:t>
            </w:r>
            <w:r w:rsidR="00FD7860">
              <w:rPr>
                <w:rFonts w:ascii="Verdana" w:hAnsi="Verdana" w:cs="Verdana"/>
                <w:sz w:val="20"/>
                <w:szCs w:val="20"/>
              </w:rPr>
              <w:t>QL Server Pre validation script executed successfully.</w:t>
            </w:r>
          </w:p>
        </w:tc>
      </w:tr>
    </w:tbl>
    <w:p w:rsidR="00951109" w:rsidRDefault="00951109"/>
    <w:p w:rsidR="00F33445" w:rsidRDefault="00F33445"/>
    <w:p w:rsidR="00F33445" w:rsidRDefault="00F33445" w:rsidP="00F33445"/>
    <w:tbl>
      <w:tblPr>
        <w:tblStyle w:val="TableGrid"/>
        <w:tblW w:w="0" w:type="auto"/>
        <w:tblLook w:val="04A0"/>
      </w:tblPr>
      <w:tblGrid>
        <w:gridCol w:w="4248"/>
        <w:gridCol w:w="2136"/>
        <w:gridCol w:w="3192"/>
      </w:tblGrid>
      <w:tr w:rsidR="00F33445" w:rsidTr="007618F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45" w:rsidRDefault="00F33445" w:rsidP="007618FB">
            <w:r>
              <w:t>Process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45" w:rsidRDefault="00F33445" w:rsidP="007618FB">
            <w:r>
              <w:t>Date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45" w:rsidRDefault="00F33445" w:rsidP="007618FB">
            <w:r>
              <w:t>Employee Name</w:t>
            </w:r>
          </w:p>
        </w:tc>
      </w:tr>
      <w:tr w:rsidR="00F33445" w:rsidTr="007618F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45" w:rsidRDefault="00F33445" w:rsidP="007618FB">
            <w:r>
              <w:t>Process Created by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45" w:rsidRDefault="00F33445" w:rsidP="007618FB">
            <w:r>
              <w:t>06/17/2013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45" w:rsidRDefault="00F33445" w:rsidP="007618FB">
            <w:r>
              <w:t xml:space="preserve">Ram </w:t>
            </w:r>
            <w:proofErr w:type="spellStart"/>
            <w:r>
              <w:t>Mathanagopal</w:t>
            </w:r>
            <w:proofErr w:type="spellEnd"/>
          </w:p>
        </w:tc>
      </w:tr>
      <w:tr w:rsidR="00F33445" w:rsidTr="007618FB">
        <w:trPr>
          <w:trHeight w:val="233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45" w:rsidRDefault="00F33445" w:rsidP="007618FB">
            <w:r>
              <w:t>Process Peer Reviewed by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45" w:rsidRDefault="00F33445" w:rsidP="007618FB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45" w:rsidRDefault="00F33445" w:rsidP="007618FB"/>
        </w:tc>
      </w:tr>
      <w:tr w:rsidR="00F33445" w:rsidTr="007618F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45" w:rsidRDefault="00F33445" w:rsidP="007618FB">
            <w:r>
              <w:t>Process Tested by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45" w:rsidRDefault="00F33445" w:rsidP="007618FB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45" w:rsidRDefault="00F33445" w:rsidP="007618FB"/>
        </w:tc>
      </w:tr>
      <w:tr w:rsidR="00F33445" w:rsidTr="007618F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445" w:rsidRDefault="00F33445" w:rsidP="007618FB">
            <w:r>
              <w:t>Process Approved by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45" w:rsidRDefault="00F33445" w:rsidP="007618FB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445" w:rsidRDefault="00F33445" w:rsidP="007618FB"/>
        </w:tc>
      </w:tr>
    </w:tbl>
    <w:p w:rsidR="00F33445" w:rsidRDefault="00F33445"/>
    <w:sectPr w:rsidR="00F33445" w:rsidSect="0098478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7FA" w:rsidRDefault="00C707FA" w:rsidP="0012501D">
      <w:pPr>
        <w:spacing w:after="0" w:line="240" w:lineRule="auto"/>
      </w:pPr>
      <w:r>
        <w:separator/>
      </w:r>
    </w:p>
  </w:endnote>
  <w:endnote w:type="continuationSeparator" w:id="0">
    <w:p w:rsidR="00C707FA" w:rsidRDefault="00C707FA" w:rsidP="0012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7FA" w:rsidRDefault="00C707FA" w:rsidP="0012501D">
      <w:pPr>
        <w:spacing w:after="0" w:line="240" w:lineRule="auto"/>
      </w:pPr>
      <w:r>
        <w:separator/>
      </w:r>
    </w:p>
  </w:footnote>
  <w:footnote w:type="continuationSeparator" w:id="0">
    <w:p w:rsidR="00C707FA" w:rsidRDefault="00C707FA" w:rsidP="00125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33" w:rsidRDefault="00182433" w:rsidP="004E321C">
    <w:pPr>
      <w:pStyle w:val="Header"/>
      <w:pBdr>
        <w:bottom w:val="single" w:sz="4" w:space="1" w:color="auto"/>
      </w:pBdr>
      <w:tabs>
        <w:tab w:val="left" w:pos="720"/>
      </w:tabs>
    </w:pPr>
    <w:r>
      <w:tab/>
    </w:r>
    <w:r>
      <w:tab/>
    </w:r>
    <w:r>
      <w:tab/>
    </w:r>
    <w:r>
      <w:rPr>
        <w:noProof/>
      </w:rPr>
      <w:drawing>
        <wp:inline distT="0" distB="0" distL="0" distR="0">
          <wp:extent cx="1485900" cy="419100"/>
          <wp:effectExtent l="0" t="0" r="0" b="0"/>
          <wp:docPr id="2" name="Picture 2" descr="mdsol_LOGO_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dsol_LOGO_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>
          <wp:extent cx="1485900" cy="419100"/>
          <wp:effectExtent l="0" t="0" r="0" b="0"/>
          <wp:docPr id="1" name="Picture 1" descr="mdsol_LOGO_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dsol_LOGO_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2433" w:rsidRDefault="00182433" w:rsidP="004E321C">
    <w:pPr>
      <w:spacing w:after="0" w:line="240" w:lineRule="auto"/>
      <w:rPr>
        <w:b/>
        <w:sz w:val="36"/>
        <w:szCs w:val="36"/>
      </w:rPr>
    </w:pPr>
  </w:p>
  <w:p w:rsidR="00182433" w:rsidRDefault="00182433" w:rsidP="004E321C">
    <w:pP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t>CMP T</w:t>
    </w:r>
    <w:r>
      <w:rPr>
        <w:b/>
        <w:sz w:val="28"/>
        <w:szCs w:val="36"/>
      </w:rPr>
      <w:t>EMPLATE</w:t>
    </w:r>
    <w:r>
      <w:rPr>
        <w:b/>
        <w:sz w:val="36"/>
        <w:szCs w:val="36"/>
      </w:rPr>
      <w:t xml:space="preserve"> – XXXXXXX</w:t>
    </w:r>
  </w:p>
  <w:p w:rsidR="00182433" w:rsidRDefault="00182433" w:rsidP="004E321C">
    <w:pPr>
      <w:spacing w:after="0" w:line="240" w:lineRule="auto"/>
      <w:rPr>
        <w:b/>
        <w:sz w:val="36"/>
        <w:szCs w:val="36"/>
      </w:rPr>
    </w:pPr>
    <w:r>
      <w:rPr>
        <w:b/>
        <w:sz w:val="36"/>
        <w:szCs w:val="36"/>
      </w:rPr>
      <w:t>WR# - XXXXXXX</w:t>
    </w:r>
  </w:p>
  <w:p w:rsidR="00182433" w:rsidRDefault="00182433" w:rsidP="004E321C">
    <w:pPr>
      <w:spacing w:after="0" w:line="240" w:lineRule="auto"/>
      <w:rPr>
        <w:b/>
        <w:sz w:val="36"/>
        <w:szCs w:val="36"/>
      </w:rPr>
    </w:pPr>
  </w:p>
  <w:p w:rsidR="00182433" w:rsidRPr="004E321C" w:rsidRDefault="00182433" w:rsidP="004E32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20EDE"/>
    <w:multiLevelType w:val="hybridMultilevel"/>
    <w:tmpl w:val="24F8923A"/>
    <w:lvl w:ilvl="0" w:tplc="0409000F">
      <w:start w:val="1"/>
      <w:numFmt w:val="decimal"/>
      <w:lvlText w:val="%1."/>
      <w:lvlJc w:val="left"/>
      <w:pPr>
        <w:ind w:left="954" w:hanging="360"/>
      </w:pPr>
    </w:lvl>
    <w:lvl w:ilvl="1" w:tplc="04090019" w:tentative="1">
      <w:start w:val="1"/>
      <w:numFmt w:val="lowerLetter"/>
      <w:lvlText w:val="%2."/>
      <w:lvlJc w:val="left"/>
      <w:pPr>
        <w:ind w:left="1674" w:hanging="360"/>
      </w:pPr>
    </w:lvl>
    <w:lvl w:ilvl="2" w:tplc="0409001B" w:tentative="1">
      <w:start w:val="1"/>
      <w:numFmt w:val="lowerRoman"/>
      <w:lvlText w:val="%3."/>
      <w:lvlJc w:val="right"/>
      <w:pPr>
        <w:ind w:left="2394" w:hanging="180"/>
      </w:pPr>
    </w:lvl>
    <w:lvl w:ilvl="3" w:tplc="0409000F" w:tentative="1">
      <w:start w:val="1"/>
      <w:numFmt w:val="decimal"/>
      <w:lvlText w:val="%4."/>
      <w:lvlJc w:val="left"/>
      <w:pPr>
        <w:ind w:left="3114" w:hanging="360"/>
      </w:pPr>
    </w:lvl>
    <w:lvl w:ilvl="4" w:tplc="04090019" w:tentative="1">
      <w:start w:val="1"/>
      <w:numFmt w:val="lowerLetter"/>
      <w:lvlText w:val="%5."/>
      <w:lvlJc w:val="left"/>
      <w:pPr>
        <w:ind w:left="3834" w:hanging="360"/>
      </w:pPr>
    </w:lvl>
    <w:lvl w:ilvl="5" w:tplc="0409001B" w:tentative="1">
      <w:start w:val="1"/>
      <w:numFmt w:val="lowerRoman"/>
      <w:lvlText w:val="%6."/>
      <w:lvlJc w:val="right"/>
      <w:pPr>
        <w:ind w:left="4554" w:hanging="180"/>
      </w:pPr>
    </w:lvl>
    <w:lvl w:ilvl="6" w:tplc="0409000F" w:tentative="1">
      <w:start w:val="1"/>
      <w:numFmt w:val="decimal"/>
      <w:lvlText w:val="%7."/>
      <w:lvlJc w:val="left"/>
      <w:pPr>
        <w:ind w:left="5274" w:hanging="360"/>
      </w:pPr>
    </w:lvl>
    <w:lvl w:ilvl="7" w:tplc="04090019" w:tentative="1">
      <w:start w:val="1"/>
      <w:numFmt w:val="lowerLetter"/>
      <w:lvlText w:val="%8."/>
      <w:lvlJc w:val="left"/>
      <w:pPr>
        <w:ind w:left="5994" w:hanging="360"/>
      </w:pPr>
    </w:lvl>
    <w:lvl w:ilvl="8" w:tplc="04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1">
    <w:nsid w:val="0B1C7228"/>
    <w:multiLevelType w:val="hybridMultilevel"/>
    <w:tmpl w:val="E0C0A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C026F"/>
    <w:multiLevelType w:val="hybridMultilevel"/>
    <w:tmpl w:val="28A6B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30798"/>
    <w:multiLevelType w:val="hybridMultilevel"/>
    <w:tmpl w:val="FDFE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40516"/>
    <w:multiLevelType w:val="hybridMultilevel"/>
    <w:tmpl w:val="8A10E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86BDB"/>
    <w:multiLevelType w:val="hybridMultilevel"/>
    <w:tmpl w:val="328E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90587"/>
    <w:multiLevelType w:val="hybridMultilevel"/>
    <w:tmpl w:val="81844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C060C03"/>
    <w:multiLevelType w:val="hybridMultilevel"/>
    <w:tmpl w:val="FF5281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36A76BE8"/>
    <w:multiLevelType w:val="hybridMultilevel"/>
    <w:tmpl w:val="D94C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166C4"/>
    <w:multiLevelType w:val="hybridMultilevel"/>
    <w:tmpl w:val="E326B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7A4C06"/>
    <w:multiLevelType w:val="hybridMultilevel"/>
    <w:tmpl w:val="A7166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54D80"/>
    <w:multiLevelType w:val="hybridMultilevel"/>
    <w:tmpl w:val="EC28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5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654D39"/>
    <w:multiLevelType w:val="hybridMultilevel"/>
    <w:tmpl w:val="60FE7A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3E24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4B10A70"/>
    <w:multiLevelType w:val="hybridMultilevel"/>
    <w:tmpl w:val="32EA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9751D"/>
    <w:multiLevelType w:val="hybridMultilevel"/>
    <w:tmpl w:val="615E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33695"/>
    <w:multiLevelType w:val="hybridMultilevel"/>
    <w:tmpl w:val="7EECB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29611A"/>
    <w:multiLevelType w:val="hybridMultilevel"/>
    <w:tmpl w:val="1B36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F13752"/>
    <w:multiLevelType w:val="hybridMultilevel"/>
    <w:tmpl w:val="F586B2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8F33A2D"/>
    <w:multiLevelType w:val="hybridMultilevel"/>
    <w:tmpl w:val="C8982300"/>
    <w:lvl w:ilvl="0" w:tplc="6E842B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FE5C80"/>
    <w:multiLevelType w:val="hybridMultilevel"/>
    <w:tmpl w:val="BC20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7010F"/>
    <w:multiLevelType w:val="hybridMultilevel"/>
    <w:tmpl w:val="71B46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2453BC"/>
    <w:multiLevelType w:val="hybridMultilevel"/>
    <w:tmpl w:val="053C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CE5D37"/>
    <w:multiLevelType w:val="hybridMultilevel"/>
    <w:tmpl w:val="A4EA3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1"/>
  </w:num>
  <w:num w:numId="5">
    <w:abstractNumId w:val="19"/>
  </w:num>
  <w:num w:numId="6">
    <w:abstractNumId w:val="23"/>
  </w:num>
  <w:num w:numId="7">
    <w:abstractNumId w:val="18"/>
  </w:num>
  <w:num w:numId="8">
    <w:abstractNumId w:val="2"/>
  </w:num>
  <w:num w:numId="9">
    <w:abstractNumId w:val="4"/>
  </w:num>
  <w:num w:numId="10">
    <w:abstractNumId w:val="15"/>
  </w:num>
  <w:num w:numId="11">
    <w:abstractNumId w:val="10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4"/>
  </w:num>
  <w:num w:numId="17">
    <w:abstractNumId w:val="0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9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attachedTemplate r:id="rId1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5706"/>
    <w:rsid w:val="000025EC"/>
    <w:rsid w:val="0002422B"/>
    <w:rsid w:val="000E63BE"/>
    <w:rsid w:val="000F3BA1"/>
    <w:rsid w:val="0011094C"/>
    <w:rsid w:val="0012501D"/>
    <w:rsid w:val="00150109"/>
    <w:rsid w:val="00167892"/>
    <w:rsid w:val="00171FB6"/>
    <w:rsid w:val="00176D7E"/>
    <w:rsid w:val="00182433"/>
    <w:rsid w:val="001B3FE5"/>
    <w:rsid w:val="00206A1B"/>
    <w:rsid w:val="00227ED6"/>
    <w:rsid w:val="0023687E"/>
    <w:rsid w:val="00260F74"/>
    <w:rsid w:val="00270489"/>
    <w:rsid w:val="00286650"/>
    <w:rsid w:val="002C6AED"/>
    <w:rsid w:val="002D3167"/>
    <w:rsid w:val="002F1EA3"/>
    <w:rsid w:val="0031730D"/>
    <w:rsid w:val="003271A5"/>
    <w:rsid w:val="003A075C"/>
    <w:rsid w:val="003F48CA"/>
    <w:rsid w:val="004051D7"/>
    <w:rsid w:val="00417128"/>
    <w:rsid w:val="00417889"/>
    <w:rsid w:val="004374EE"/>
    <w:rsid w:val="00445706"/>
    <w:rsid w:val="004470B8"/>
    <w:rsid w:val="004779FA"/>
    <w:rsid w:val="00482F22"/>
    <w:rsid w:val="004C466C"/>
    <w:rsid w:val="004D3566"/>
    <w:rsid w:val="004E321C"/>
    <w:rsid w:val="004F675C"/>
    <w:rsid w:val="00503546"/>
    <w:rsid w:val="00563E32"/>
    <w:rsid w:val="00565DED"/>
    <w:rsid w:val="005B796A"/>
    <w:rsid w:val="006131BC"/>
    <w:rsid w:val="00654C95"/>
    <w:rsid w:val="006C18BD"/>
    <w:rsid w:val="006D410D"/>
    <w:rsid w:val="007420F8"/>
    <w:rsid w:val="007539CB"/>
    <w:rsid w:val="007756C3"/>
    <w:rsid w:val="007E3DCA"/>
    <w:rsid w:val="00811602"/>
    <w:rsid w:val="00820347"/>
    <w:rsid w:val="00825EAA"/>
    <w:rsid w:val="00840F48"/>
    <w:rsid w:val="00881030"/>
    <w:rsid w:val="008D612B"/>
    <w:rsid w:val="00910219"/>
    <w:rsid w:val="00915012"/>
    <w:rsid w:val="009230F4"/>
    <w:rsid w:val="00933AA1"/>
    <w:rsid w:val="00934303"/>
    <w:rsid w:val="00951109"/>
    <w:rsid w:val="00983B19"/>
    <w:rsid w:val="00984785"/>
    <w:rsid w:val="00995771"/>
    <w:rsid w:val="009A49F9"/>
    <w:rsid w:val="009C32A7"/>
    <w:rsid w:val="009F546C"/>
    <w:rsid w:val="00A17641"/>
    <w:rsid w:val="00A65547"/>
    <w:rsid w:val="00AA7B56"/>
    <w:rsid w:val="00AE480F"/>
    <w:rsid w:val="00B2593B"/>
    <w:rsid w:val="00B320A7"/>
    <w:rsid w:val="00B777E2"/>
    <w:rsid w:val="00BA3079"/>
    <w:rsid w:val="00BD72B8"/>
    <w:rsid w:val="00BE706A"/>
    <w:rsid w:val="00BF0E6B"/>
    <w:rsid w:val="00C37092"/>
    <w:rsid w:val="00C57BDB"/>
    <w:rsid w:val="00C605CD"/>
    <w:rsid w:val="00C62AE3"/>
    <w:rsid w:val="00C664B5"/>
    <w:rsid w:val="00C707FA"/>
    <w:rsid w:val="00C70DCA"/>
    <w:rsid w:val="00C7575F"/>
    <w:rsid w:val="00CA71CE"/>
    <w:rsid w:val="00CD1160"/>
    <w:rsid w:val="00CF430C"/>
    <w:rsid w:val="00D55932"/>
    <w:rsid w:val="00D712B7"/>
    <w:rsid w:val="00DA5880"/>
    <w:rsid w:val="00DE3300"/>
    <w:rsid w:val="00E17CFD"/>
    <w:rsid w:val="00E46418"/>
    <w:rsid w:val="00E956BB"/>
    <w:rsid w:val="00EA54FB"/>
    <w:rsid w:val="00EB41D7"/>
    <w:rsid w:val="00EC6EF2"/>
    <w:rsid w:val="00EE48AA"/>
    <w:rsid w:val="00F03922"/>
    <w:rsid w:val="00F238A2"/>
    <w:rsid w:val="00F307A5"/>
    <w:rsid w:val="00F33445"/>
    <w:rsid w:val="00F5169C"/>
    <w:rsid w:val="00F676D4"/>
    <w:rsid w:val="00F8490B"/>
    <w:rsid w:val="00F926E4"/>
    <w:rsid w:val="00FA45C3"/>
    <w:rsid w:val="00FB5E47"/>
    <w:rsid w:val="00FC5F1E"/>
    <w:rsid w:val="00FD7860"/>
    <w:rsid w:val="00FE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1D"/>
  </w:style>
  <w:style w:type="paragraph" w:styleId="Footer">
    <w:name w:val="footer"/>
    <w:basedOn w:val="Normal"/>
    <w:link w:val="FooterChar"/>
    <w:uiPriority w:val="99"/>
    <w:unhideWhenUsed/>
    <w:rsid w:val="0012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1D"/>
  </w:style>
  <w:style w:type="character" w:styleId="Hyperlink">
    <w:name w:val="Hyperlink"/>
    <w:basedOn w:val="DefaultParagraphFont"/>
    <w:uiPriority w:val="99"/>
    <w:unhideWhenUsed/>
    <w:rsid w:val="004E32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21C"/>
    <w:pPr>
      <w:ind w:left="720"/>
      <w:contextualSpacing/>
    </w:pPr>
  </w:style>
  <w:style w:type="paragraph" w:customStyle="1" w:styleId="right2cellrow">
    <w:name w:val="right2cellrow"/>
    <w:basedOn w:val="Normal"/>
    <w:rsid w:val="004E321C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1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4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1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1D7"/>
    <w:rPr>
      <w:b/>
      <w:bCs/>
    </w:rPr>
  </w:style>
  <w:style w:type="table" w:styleId="TableGrid">
    <w:name w:val="Table Grid"/>
    <w:basedOn w:val="TableNormal"/>
    <w:uiPriority w:val="59"/>
    <w:rsid w:val="00F3344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01D"/>
  </w:style>
  <w:style w:type="paragraph" w:styleId="Footer">
    <w:name w:val="footer"/>
    <w:basedOn w:val="Normal"/>
    <w:link w:val="FooterChar"/>
    <w:uiPriority w:val="99"/>
    <w:unhideWhenUsed/>
    <w:rsid w:val="0012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01D"/>
  </w:style>
  <w:style w:type="character" w:styleId="Hyperlink">
    <w:name w:val="Hyperlink"/>
    <w:basedOn w:val="DefaultParagraphFont"/>
    <w:uiPriority w:val="99"/>
    <w:semiHidden/>
    <w:unhideWhenUsed/>
    <w:rsid w:val="004E32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21C"/>
    <w:pPr>
      <w:ind w:left="720"/>
      <w:contextualSpacing/>
    </w:pPr>
  </w:style>
  <w:style w:type="paragraph" w:customStyle="1" w:styleId="right2cellrow">
    <w:name w:val="right2cellrow"/>
    <w:basedOn w:val="Normal"/>
    <w:rsid w:val="004E321C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dc.mdsol.com\softwareinstallations\Hosting\DBA_SQL_Scripts\Rave" TargetMode="External"/><Relationship Id="rId13" Type="http://schemas.openxmlformats.org/officeDocument/2006/relationships/hyperlink" Target="file:///\\hdc.mdsol.com\softwareinstallations\Hosting\DBA_SQL_Script\Rave\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hdc.mdsol.com\softwareinstallations\Hosting\DBA_SQL_Script\Rave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hdc.mdsol.com\softwareinstallations\Hosting\DBA_SQL_Script\Rav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hdc.mdsol.com\softwareinstallations\Hosting\DBA_SQL_Script\Rave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hdc.mdsol.com\softwareinstallations\Hosting\DBA_SQL_Scripts\Rav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ders\Downloads\CMP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CC157-5F3E-4EA8-9616-DB36B041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CMPMaster.dotx</Template>
  <TotalTime>23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Medidata Solutions Inc</Company>
  <LinksUpToDate>false</LinksUpToDate>
  <CharactersWithSpaces>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6</cp:revision>
  <cp:lastPrinted>2013-06-10T18:57:00Z</cp:lastPrinted>
  <dcterms:created xsi:type="dcterms:W3CDTF">2013-06-17T18:47:00Z</dcterms:created>
  <dcterms:modified xsi:type="dcterms:W3CDTF">2013-06-17T19:18:00Z</dcterms:modified>
</cp:coreProperties>
</file>